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1EAC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  <w:b/>
          <w:bCs/>
        </w:rPr>
        <w:t xml:space="preserve">Full Data Modelling: </w:t>
      </w:r>
    </w:p>
    <w:p w14:paraId="03BE98FC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 xml:space="preserve">Input: </w:t>
      </w:r>
      <w:proofErr w:type="spellStart"/>
      <w:r w:rsidRPr="00F1029F">
        <w:rPr>
          <w:rFonts w:ascii="Calibri" w:eastAsia="Times New Roman" w:hAnsi="Calibri" w:cs="Calibri"/>
        </w:rPr>
        <w:t>covid_restaurant_integrated_data</w:t>
      </w:r>
      <w:proofErr w:type="spellEnd"/>
    </w:p>
    <w:p w14:paraId="41FFAF9F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090149D2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first column (no name), ‘id’, ‘Name’</w:t>
      </w:r>
    </w:p>
    <w:p w14:paraId="1179B5B7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Moved ‘</w:t>
      </w:r>
      <w:proofErr w:type="spellStart"/>
      <w:r w:rsidRPr="00F1029F">
        <w:rPr>
          <w:rFonts w:ascii="Calibri" w:eastAsia="Times New Roman" w:hAnsi="Calibri" w:cs="Calibri"/>
        </w:rPr>
        <w:t>is_closed</w:t>
      </w:r>
      <w:proofErr w:type="spellEnd"/>
      <w:r w:rsidRPr="00F1029F">
        <w:rPr>
          <w:rFonts w:ascii="Calibri" w:eastAsia="Times New Roman" w:hAnsi="Calibri" w:cs="Calibri"/>
        </w:rPr>
        <w:t>’ to last column</w:t>
      </w:r>
    </w:p>
    <w:p w14:paraId="053CD858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Decided to remove ‘</w:t>
      </w:r>
      <w:proofErr w:type="spellStart"/>
      <w:r w:rsidRPr="00F1029F">
        <w:rPr>
          <w:rFonts w:ascii="Calibri" w:eastAsia="Times New Roman" w:hAnsi="Calibri" w:cs="Calibri"/>
        </w:rPr>
        <w:t>review_count</w:t>
      </w:r>
      <w:proofErr w:type="spellEnd"/>
      <w:r w:rsidRPr="00F1029F">
        <w:rPr>
          <w:rFonts w:ascii="Calibri" w:eastAsia="Times New Roman" w:hAnsi="Calibri" w:cs="Calibri"/>
        </w:rPr>
        <w:t>’ variable because we can’t pass this in as an input variable since restaurant owners can’t predict how many yelp reviews they will get</w:t>
      </w:r>
    </w:p>
    <w:p w14:paraId="0A44578D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zipcode</w:t>
      </w:r>
      <w:proofErr w:type="spellEnd"/>
      <w:r w:rsidRPr="00F1029F">
        <w:rPr>
          <w:rFonts w:ascii="Calibri" w:eastAsia="Times New Roman" w:hAnsi="Calibri" w:cs="Calibri"/>
        </w:rPr>
        <w:t xml:space="preserve"> – should have been an indicator variable, and overlaps with other variables</w:t>
      </w:r>
    </w:p>
    <w:p w14:paraId="7ADF7CCF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– </w:t>
      </w:r>
      <w:proofErr w:type="spellStart"/>
      <w:r w:rsidRPr="00F1029F">
        <w:rPr>
          <w:rFonts w:ascii="Calibri" w:eastAsia="Times New Roman" w:hAnsi="Calibri" w:cs="Calibri"/>
        </w:rPr>
        <w:t>FIPS_Code</w:t>
      </w:r>
      <w:proofErr w:type="spellEnd"/>
    </w:p>
    <w:p w14:paraId="6AC40111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Region Name – duplicates of ‘Area Name’</w:t>
      </w:r>
    </w:p>
    <w:p w14:paraId="7C69CA5B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State_y</w:t>
      </w:r>
      <w:proofErr w:type="spellEnd"/>
      <w:r w:rsidRPr="00F1029F">
        <w:rPr>
          <w:rFonts w:ascii="Calibri" w:eastAsia="Times New Roman" w:hAnsi="Calibri" w:cs="Calibri"/>
        </w:rPr>
        <w:t xml:space="preserve"> – duplicates of ‘</w:t>
      </w:r>
      <w:proofErr w:type="spellStart"/>
      <w:r w:rsidRPr="00F1029F">
        <w:rPr>
          <w:rFonts w:ascii="Calibri" w:eastAsia="Times New Roman" w:hAnsi="Calibri" w:cs="Calibri"/>
        </w:rPr>
        <w:t>State_x</w:t>
      </w:r>
      <w:proofErr w:type="spellEnd"/>
      <w:r w:rsidRPr="00F1029F">
        <w:rPr>
          <w:rFonts w:ascii="Calibri" w:eastAsia="Times New Roman" w:hAnsi="Calibri" w:cs="Calibri"/>
        </w:rPr>
        <w:t>’</w:t>
      </w:r>
    </w:p>
    <w:p w14:paraId="0184F575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64C9284C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 xml:space="preserve">Output: </w:t>
      </w:r>
      <w:proofErr w:type="spellStart"/>
      <w:r w:rsidRPr="00F1029F">
        <w:rPr>
          <w:rFonts w:ascii="Calibri" w:eastAsia="Times New Roman" w:hAnsi="Calibri" w:cs="Calibri"/>
        </w:rPr>
        <w:t>covid_restaurant_full</w:t>
      </w:r>
      <w:proofErr w:type="spellEnd"/>
      <w:r w:rsidRPr="00F1029F">
        <w:rPr>
          <w:rFonts w:ascii="Calibri" w:eastAsia="Times New Roman" w:hAnsi="Calibri" w:cs="Calibri"/>
        </w:rPr>
        <w:t xml:space="preserve"> </w:t>
      </w:r>
    </w:p>
    <w:p w14:paraId="141BDE8E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0C359E98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 xml:space="preserve">#Data profiling </w:t>
      </w:r>
    </w:p>
    <w:p w14:paraId="47B52C0B" w14:textId="13BFF630" w:rsidR="00F1029F" w:rsidRPr="00F1029F" w:rsidRDefault="00F1029F" w:rsidP="0005440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duplicates </w:t>
      </w:r>
    </w:p>
    <w:p w14:paraId="0C678A3A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‘sushi’ </w:t>
      </w:r>
      <w:proofErr w:type="gramStart"/>
      <w:r w:rsidRPr="00F1029F">
        <w:rPr>
          <w:rFonts w:ascii="Calibri" w:eastAsia="Times New Roman" w:hAnsi="Calibri" w:cs="Calibri"/>
        </w:rPr>
        <w:t>-  high</w:t>
      </w:r>
      <w:proofErr w:type="gramEnd"/>
      <w:r w:rsidRPr="00F1029F">
        <w:rPr>
          <w:rFonts w:ascii="Calibri" w:eastAsia="Times New Roman" w:hAnsi="Calibri" w:cs="Calibri"/>
        </w:rPr>
        <w:t xml:space="preserve"> correlation with ‘</w:t>
      </w:r>
      <w:proofErr w:type="spellStart"/>
      <w:r w:rsidRPr="00F1029F">
        <w:rPr>
          <w:rFonts w:ascii="Calibri" w:eastAsia="Times New Roman" w:hAnsi="Calibri" w:cs="Calibri"/>
        </w:rPr>
        <w:t>japanese</w:t>
      </w:r>
      <w:proofErr w:type="spellEnd"/>
      <w:r w:rsidRPr="00F1029F">
        <w:rPr>
          <w:rFonts w:ascii="Calibri" w:eastAsia="Times New Roman" w:hAnsi="Calibri" w:cs="Calibri"/>
        </w:rPr>
        <w:t>’</w:t>
      </w:r>
    </w:p>
    <w:p w14:paraId="7B2E8738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4306595E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Output: covid_restaurant_full_post_profiling.xlsx, full_data_profiling.html</w:t>
      </w:r>
    </w:p>
    <w:p w14:paraId="659F45E2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2A48EE08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#</w:t>
      </w:r>
      <w:proofErr w:type="gramStart"/>
      <w:r w:rsidRPr="00F1029F">
        <w:rPr>
          <w:rFonts w:ascii="Calibri" w:eastAsia="Times New Roman" w:hAnsi="Calibri" w:cs="Calibri"/>
        </w:rPr>
        <w:t>outlier</w:t>
      </w:r>
      <w:proofErr w:type="gramEnd"/>
      <w:r w:rsidRPr="00F1029F">
        <w:rPr>
          <w:rFonts w:ascii="Calibri" w:eastAsia="Times New Roman" w:hAnsi="Calibri" w:cs="Calibri"/>
        </w:rPr>
        <w:t xml:space="preserve"> detection</w:t>
      </w:r>
    </w:p>
    <w:p w14:paraId="4AE07735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record 12159 - outlier that its </w:t>
      </w:r>
      <w:proofErr w:type="spellStart"/>
      <w:r w:rsidRPr="00F1029F">
        <w:rPr>
          <w:rFonts w:ascii="Calibri" w:eastAsia="Times New Roman" w:hAnsi="Calibri" w:cs="Calibri"/>
        </w:rPr>
        <w:t>sfh_sales_price</w:t>
      </w:r>
      <w:proofErr w:type="spellEnd"/>
      <w:r w:rsidRPr="00F1029F">
        <w:rPr>
          <w:rFonts w:ascii="Calibri" w:eastAsia="Times New Roman" w:hAnsi="Calibri" w:cs="Calibri"/>
        </w:rPr>
        <w:t xml:space="preserve"> is 2,405,436 where the next highest values are 1Mil and below</w:t>
      </w:r>
    </w:p>
    <w:p w14:paraId="2049FEFA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51C784AD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Output: covid_restaurant_full_post_outlier.xlsx</w:t>
      </w:r>
    </w:p>
    <w:p w14:paraId="6E39C21A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38D856CF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#correlation / multicollinearity checks:</w:t>
      </w:r>
    </w:p>
    <w:p w14:paraId="5E87044F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covid_substantial</w:t>
      </w:r>
      <w:proofErr w:type="spellEnd"/>
      <w:r w:rsidRPr="00F1029F">
        <w:rPr>
          <w:rFonts w:ascii="Calibri" w:eastAsia="Times New Roman" w:hAnsi="Calibri" w:cs="Calibri"/>
        </w:rPr>
        <w:t xml:space="preserve"> - -0.95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proofErr w:type="spellStart"/>
      <w:r w:rsidRPr="00F1029F">
        <w:rPr>
          <w:rFonts w:ascii="Calibri" w:eastAsia="Times New Roman" w:hAnsi="Calibri" w:cs="Calibri"/>
        </w:rPr>
        <w:t>covid_moderate</w:t>
      </w:r>
      <w:proofErr w:type="spellEnd"/>
    </w:p>
    <w:p w14:paraId="7CBD44FB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redfin_sale_price</w:t>
      </w:r>
      <w:proofErr w:type="spellEnd"/>
      <w:r w:rsidRPr="00F1029F">
        <w:rPr>
          <w:rFonts w:ascii="Calibri" w:eastAsia="Times New Roman" w:hAnsi="Calibri" w:cs="Calibri"/>
        </w:rPr>
        <w:t xml:space="preserve"> – 0.99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proofErr w:type="spellStart"/>
      <w:r w:rsidRPr="00F1029F">
        <w:rPr>
          <w:rFonts w:ascii="Calibri" w:eastAsia="Times New Roman" w:hAnsi="Calibri" w:cs="Calibri"/>
        </w:rPr>
        <w:t>zillow_sfh_sale_price</w:t>
      </w:r>
      <w:proofErr w:type="spellEnd"/>
      <w:r w:rsidRPr="00F1029F">
        <w:rPr>
          <w:rFonts w:ascii="Calibri" w:eastAsia="Times New Roman" w:hAnsi="Calibri" w:cs="Calibri"/>
        </w:rPr>
        <w:t xml:space="preserve"> </w:t>
      </w:r>
    </w:p>
    <w:p w14:paraId="040C3BCF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redfin_homes_sold</w:t>
      </w:r>
      <w:proofErr w:type="spellEnd"/>
      <w:r w:rsidRPr="00F1029F">
        <w:rPr>
          <w:rFonts w:ascii="Calibri" w:eastAsia="Times New Roman" w:hAnsi="Calibri" w:cs="Calibri"/>
        </w:rPr>
        <w:t xml:space="preserve"> – 0.77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proofErr w:type="spellStart"/>
      <w:r w:rsidRPr="00F1029F">
        <w:rPr>
          <w:rFonts w:ascii="Calibri" w:eastAsia="Times New Roman" w:hAnsi="Calibri" w:cs="Calibri"/>
        </w:rPr>
        <w:t>Zillow_sfh_sale_price</w:t>
      </w:r>
      <w:proofErr w:type="spellEnd"/>
    </w:p>
    <w:p w14:paraId="343F49F7" w14:textId="56584C70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</w:t>
      </w:r>
      <w:r w:rsidR="0005440F">
        <w:rPr>
          <w:rFonts w:ascii="Calibri" w:eastAsia="Times New Roman" w:hAnsi="Calibri" w:cs="Calibri"/>
        </w:rPr>
        <w:t xml:space="preserve"> </w:t>
      </w:r>
      <w:r w:rsidR="0005440F" w:rsidRPr="0005440F">
        <w:rPr>
          <w:rFonts w:ascii="Calibri" w:eastAsia="Times New Roman" w:hAnsi="Calibri" w:cs="Calibri"/>
        </w:rPr>
        <w:t>Urban_influence_code_2013</w:t>
      </w:r>
      <w:r w:rsidR="0005440F">
        <w:rPr>
          <w:rFonts w:ascii="Calibri" w:eastAsia="Times New Roman" w:hAnsi="Calibri" w:cs="Calibri"/>
        </w:rPr>
        <w:t xml:space="preserve"> </w:t>
      </w:r>
      <w:r w:rsidRPr="00F1029F">
        <w:rPr>
          <w:rFonts w:ascii="Calibri" w:eastAsia="Times New Roman" w:hAnsi="Calibri" w:cs="Calibri"/>
        </w:rPr>
        <w:t xml:space="preserve">– 0.94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r w:rsidR="0005440F" w:rsidRPr="00F1029F">
        <w:rPr>
          <w:rFonts w:ascii="Calibri" w:eastAsia="Times New Roman" w:hAnsi="Calibri" w:cs="Calibri"/>
        </w:rPr>
        <w:t xml:space="preserve">Rural_urban_continuum_code_2013 </w:t>
      </w: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Med_HH_Income_Percent_of_State_Total_2019 – 0.94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Median_Household_Income_2019</w:t>
      </w:r>
    </w:p>
    <w:p w14:paraId="7B055A06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From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extract:</w:t>
      </w:r>
    </w:p>
    <w:p w14:paraId="175B9B75" w14:textId="0B0FEAD4" w:rsidR="00F1029F" w:rsidRPr="008305A5" w:rsidRDefault="00F1029F" w:rsidP="008305A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8305A5">
        <w:rPr>
          <w:rFonts w:ascii="Calibri" w:eastAsia="Times New Roman" w:hAnsi="Calibri" w:cs="Calibri"/>
        </w:rPr>
        <w:t xml:space="preserve">Removed Median_Household_Income_2019 – correlation with unemployment_rate_2020, </w:t>
      </w:r>
      <w:proofErr w:type="spellStart"/>
      <w:r w:rsidRPr="008305A5">
        <w:rPr>
          <w:rFonts w:ascii="Calibri" w:eastAsia="Times New Roman" w:hAnsi="Calibri" w:cs="Calibri"/>
        </w:rPr>
        <w:t>covid_moderate</w:t>
      </w:r>
      <w:proofErr w:type="spellEnd"/>
      <w:r w:rsidRPr="008305A5">
        <w:rPr>
          <w:rFonts w:ascii="Calibri" w:eastAsia="Times New Roman" w:hAnsi="Calibri" w:cs="Calibri"/>
        </w:rPr>
        <w:t xml:space="preserve">, and </w:t>
      </w:r>
      <w:proofErr w:type="spellStart"/>
      <w:r w:rsidRPr="008305A5">
        <w:rPr>
          <w:rFonts w:ascii="Calibri" w:eastAsia="Times New Roman" w:hAnsi="Calibri" w:cs="Calibri"/>
        </w:rPr>
        <w:t>zillow_sfh_sale_price</w:t>
      </w:r>
      <w:proofErr w:type="spellEnd"/>
    </w:p>
    <w:p w14:paraId="7D6D6A64" w14:textId="5F752210" w:rsidR="000D4B1D" w:rsidRDefault="000D4B1D" w:rsidP="000D4B1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When calculating VIF, noticed </w:t>
      </w:r>
      <w:proofErr w:type="spellStart"/>
      <w:r>
        <w:rPr>
          <w:rFonts w:ascii="Calibri" w:eastAsia="Times New Roman" w:hAnsi="Calibri" w:cs="Calibri"/>
        </w:rPr>
        <w:t>Completeness_pct</w:t>
      </w:r>
      <w:proofErr w:type="spellEnd"/>
      <w:r>
        <w:rPr>
          <w:rFonts w:ascii="Calibri" w:eastAsia="Times New Roman" w:hAnsi="Calibri" w:cs="Calibri"/>
        </w:rPr>
        <w:t xml:space="preserve"> had a </w:t>
      </w:r>
      <w:proofErr w:type="gramStart"/>
      <w:r>
        <w:rPr>
          <w:rFonts w:ascii="Calibri" w:eastAsia="Times New Roman" w:hAnsi="Calibri" w:cs="Calibri"/>
        </w:rPr>
        <w:t>really high</w:t>
      </w:r>
      <w:proofErr w:type="gramEnd"/>
      <w:r>
        <w:rPr>
          <w:rFonts w:ascii="Calibri" w:eastAsia="Times New Roman" w:hAnsi="Calibri" w:cs="Calibri"/>
        </w:rPr>
        <w:t xml:space="preserve"> VIF, removed and numbers looked better across the board.</w:t>
      </w:r>
    </w:p>
    <w:p w14:paraId="2BA89FDF" w14:textId="39014DE0" w:rsidR="008752B3" w:rsidRPr="008305A5" w:rsidRDefault="008752B3" w:rsidP="008305A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second part of analysis, noticed high correlation between redfin days on market and </w:t>
      </w:r>
      <w:proofErr w:type="spellStart"/>
      <w:r>
        <w:rPr>
          <w:rFonts w:ascii="Calibri" w:eastAsia="Times New Roman" w:hAnsi="Calibri" w:cs="Calibri"/>
        </w:rPr>
        <w:t>Zillow_sfh_sale_price</w:t>
      </w:r>
      <w:proofErr w:type="spellEnd"/>
      <w:r>
        <w:rPr>
          <w:rFonts w:ascii="Calibri" w:eastAsia="Times New Roman" w:hAnsi="Calibri" w:cs="Calibri"/>
        </w:rPr>
        <w:t xml:space="preserve">, so removed </w:t>
      </w:r>
      <w:proofErr w:type="spellStart"/>
      <w:r>
        <w:rPr>
          <w:rFonts w:ascii="Calibri" w:eastAsia="Times New Roman" w:hAnsi="Calibri" w:cs="Calibri"/>
        </w:rPr>
        <w:t>redfin_days_on_market</w:t>
      </w:r>
      <w:proofErr w:type="spellEnd"/>
    </w:p>
    <w:p w14:paraId="6C9BF580" w14:textId="031F8C85" w:rsidR="00B273E3" w:rsidRPr="00F1029F" w:rsidRDefault="00F1029F" w:rsidP="00B273E3">
      <w:pPr>
        <w:ind w:left="720"/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lastRenderedPageBreak/>
        <w:t> </w:t>
      </w:r>
      <w:r w:rsidR="00B273E3" w:rsidRPr="00F1029F">
        <w:rPr>
          <w:rFonts w:ascii="Symbol" w:eastAsia="Times New Roman" w:hAnsi="Symbol" w:cs="Calibri"/>
        </w:rPr>
        <w:t>·</w:t>
      </w:r>
      <w:r w:rsidR="00B273E3"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="00B273E3">
        <w:rPr>
          <w:rFonts w:ascii="Calibri" w:eastAsia="Times New Roman" w:hAnsi="Calibri" w:cs="Calibri"/>
        </w:rPr>
        <w:t>Removed all those observations with grocery = 1 or convenience = 1, and dropped the grocery and convenience columns</w:t>
      </w:r>
    </w:p>
    <w:p w14:paraId="306793F9" w14:textId="36262570" w:rsidR="00F1029F" w:rsidRPr="00F1029F" w:rsidRDefault="00F1029F" w:rsidP="00B273E3">
      <w:pPr>
        <w:rPr>
          <w:rFonts w:ascii="Calibri" w:eastAsia="Times New Roman" w:hAnsi="Calibri" w:cs="Calibri"/>
        </w:rPr>
      </w:pPr>
    </w:p>
    <w:p w14:paraId="10A48157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Output: covid_restaurant_full_post_VIF.xlsx</w:t>
      </w:r>
    </w:p>
    <w:p w14:paraId="402C5D8E" w14:textId="77777777" w:rsidR="00E66C3E" w:rsidRDefault="00E66C3E" w:rsidP="00F1029F">
      <w:pPr>
        <w:rPr>
          <w:rFonts w:ascii="Calibri" w:eastAsia="Times New Roman" w:hAnsi="Calibri" w:cs="Calibri"/>
        </w:rPr>
      </w:pPr>
    </w:p>
    <w:p w14:paraId="12029DD5" w14:textId="7CB08B32" w:rsidR="00F1029F" w:rsidRPr="00F1029F" w:rsidRDefault="00E66C3E" w:rsidP="00F1029F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*Due to the way we’re taking inputs, went back and made a version with FIPS Code/Zip Code, State, Area Name indicators up to the point where we have the model input dataset</w:t>
      </w:r>
    </w:p>
    <w:p w14:paraId="096DA2D7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398959B4" w14:textId="62A8CD26" w:rsidR="008B3743" w:rsidRDefault="008B3743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Feature </w:t>
      </w:r>
      <w:r w:rsidR="008305A5">
        <w:rPr>
          <w:rFonts w:ascii="Calibri" w:eastAsia="Times New Roman" w:hAnsi="Calibri" w:cs="Calibri"/>
          <w:b/>
          <w:bCs/>
        </w:rPr>
        <w:t>Importance</w:t>
      </w:r>
      <w:r>
        <w:rPr>
          <w:rFonts w:ascii="Calibri" w:eastAsia="Times New Roman" w:hAnsi="Calibri" w:cs="Calibri"/>
          <w:b/>
          <w:bCs/>
        </w:rPr>
        <w:t xml:space="preserve"> for final XGB Model</w:t>
      </w:r>
    </w:p>
    <w:p w14:paraId="5DBE61D8" w14:textId="77777777" w:rsidR="008B3743" w:rsidRDefault="008B3743">
      <w:pPr>
        <w:rPr>
          <w:rFonts w:ascii="Calibri" w:eastAsia="Times New Roman" w:hAnsi="Calibri" w:cs="Calibri"/>
          <w:b/>
          <w:bCs/>
        </w:rPr>
      </w:pPr>
    </w:p>
    <w:p w14:paraId="14D6F5A3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{'delivery': 118.22736358642578,</w:t>
      </w:r>
    </w:p>
    <w:p w14:paraId="159A1C26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'hotdogs': 23.691598892211914,</w:t>
      </w:r>
    </w:p>
    <w:p w14:paraId="54369E8B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proofErr w:type="gram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chicken</w:t>
      </w:r>
      <w:proofErr w:type="gram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_wings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11.445265769958496,</w:t>
      </w:r>
    </w:p>
    <w:p w14:paraId="4E6D11F0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mexican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10.166533470153809,</w:t>
      </w:r>
    </w:p>
    <w:p w14:paraId="4955FD0D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japanese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9.716278076171875,</w:t>
      </w:r>
    </w:p>
    <w:p w14:paraId="02D9C5E6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newamerican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8.87838077545166,</w:t>
      </w:r>
    </w:p>
    <w:p w14:paraId="7789CACA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italian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8.13509464263916,</w:t>
      </w:r>
    </w:p>
    <w:p w14:paraId="7C35971A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'delis': 7.225705146789551,</w:t>
      </w:r>
    </w:p>
    <w:p w14:paraId="2EF2AA9F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'sandwiches': 7.189199924468994,</w:t>
      </w:r>
    </w:p>
    <w:p w14:paraId="2E885813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chinese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6.735775470733643,</w:t>
      </w:r>
    </w:p>
    <w:p w14:paraId="3FA7A13A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'steak': 6.703718662261963,</w:t>
      </w:r>
    </w:p>
    <w:p w14:paraId="1CE0FD1F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'pizza': 6.320083141326904,</w:t>
      </w:r>
    </w:p>
    <w:p w14:paraId="7E5B59F0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mediterranean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6.236205577850342,</w:t>
      </w:r>
    </w:p>
    <w:p w14:paraId="11963790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Total_Reviews_Zip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6.148074150085449,</w:t>
      </w:r>
    </w:p>
    <w:p w14:paraId="4ADE4E07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'coffee': 6.118718147277832,</w:t>
      </w:r>
    </w:p>
    <w:p w14:paraId="4D643DA8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proofErr w:type="gram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restaurant</w:t>
      </w:r>
      <w:proofErr w:type="gram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_reservation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6.083000659942627,</w:t>
      </w:r>
    </w:p>
    <w:p w14:paraId="199E2B14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proofErr w:type="gram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covid</w:t>
      </w:r>
      <w:proofErr w:type="gram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_high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5.842723846435547,</w:t>
      </w:r>
    </w:p>
    <w:p w14:paraId="63E757F5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asianfusion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5.827420234680176,</w:t>
      </w:r>
    </w:p>
    <w:p w14:paraId="3D264CF6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'cafes': 5.826242923736572,</w:t>
      </w:r>
    </w:p>
    <w:p w14:paraId="016355FC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'vegetarian': 5.372157573699951,</w:t>
      </w:r>
    </w:p>
    <w:p w14:paraId="5AE64524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icecream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5.344324111938477,</w:t>
      </w:r>
    </w:p>
    <w:p w14:paraId="4EF75071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'vegan': 5.254461765289307,</w:t>
      </w:r>
    </w:p>
    <w:p w14:paraId="00D5E69B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'Rural_urban_continuum_code_2013': 4.935182571411133,</w:t>
      </w:r>
    </w:p>
    <w:p w14:paraId="28FC7CD6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bbq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4.916090488433838,</w:t>
      </w:r>
    </w:p>
    <w:p w14:paraId="794DDDE1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tradamerican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4.868152141571045,</w:t>
      </w:r>
    </w:p>
    <w:p w14:paraId="3B45F8A9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juicebars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4.867558002471924,</w:t>
      </w:r>
    </w:p>
    <w:p w14:paraId="06614DA1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sportsbars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4.6455793380737305,</w:t>
      </w:r>
    </w:p>
    <w:p w14:paraId="5DEBD1FC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'rating': 4.194856643676758,</w:t>
      </w:r>
    </w:p>
    <w:p w14:paraId="3AE388BD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proofErr w:type="gram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breakfast</w:t>
      </w:r>
      <w:proofErr w:type="gram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_brunch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4.0786919593811035,</w:t>
      </w:r>
    </w:p>
    <w:p w14:paraId="46018C7B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'price': 4.0316572189331055,</w:t>
      </w:r>
    </w:p>
    <w:p w14:paraId="44773202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'burgers': 3.9390032291412354,</w:t>
      </w:r>
    </w:p>
    <w:p w14:paraId="2BC66313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'desserts': 3.8247158527374268,</w:t>
      </w:r>
    </w:p>
    <w:p w14:paraId="74D39C67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'bars': 3.68076229095459,</w:t>
      </w:r>
    </w:p>
    <w:p w14:paraId="752406B6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'salad': 3.4744248390197754,</w:t>
      </w:r>
    </w:p>
    <w:p w14:paraId="02227885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'seafood': 3.4693443775177,</w:t>
      </w:r>
    </w:p>
    <w:p w14:paraId="7F76384A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proofErr w:type="gram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business</w:t>
      </w:r>
      <w:proofErr w:type="gram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_ratio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3.3579416275024414,</w:t>
      </w:r>
    </w:p>
    <w:p w14:paraId="755A7501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'pickup': 3.290992498397827,</w:t>
      </w:r>
    </w:p>
    <w:p w14:paraId="2A479D87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Average_Rating_Zip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3.1401796340942383,</w:t>
      </w:r>
    </w:p>
    <w:p w14:paraId="187308C1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proofErr w:type="gram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zillow</w:t>
      </w:r>
      <w:proofErr w:type="gram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_sfh_sale_price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3.1173629760742188,</w:t>
      </w:r>
    </w:p>
    <w:p w14:paraId="10239D3F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proofErr w:type="gram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total</w:t>
      </w:r>
      <w:proofErr w:type="gram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_restaurants_zip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2.980626106262207,</w:t>
      </w:r>
    </w:p>
    <w:p w14:paraId="41543827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'Unemployment_rate_2020': 2.755488634109497,</w:t>
      </w:r>
    </w:p>
    <w:p w14:paraId="56FB07D5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proofErr w:type="gram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covid</w:t>
      </w:r>
      <w:proofErr w:type="gram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_moderate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2.6175262928009033,</w:t>
      </w:r>
    </w:p>
    <w:p w14:paraId="77686425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lastRenderedPageBreak/>
        <w:t xml:space="preserve"> 'bakeries': 2.616180896759033,</w:t>
      </w:r>
    </w:p>
    <w:p w14:paraId="7AD6E39D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Average_Price_Zip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2.592618942260742,</w:t>
      </w:r>
    </w:p>
    <w:p w14:paraId="20E6E7C3" w14:textId="77777777" w:rsidR="008B3743" w:rsidRPr="008B3743" w:rsidRDefault="008B3743" w:rsidP="008B3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'</w:t>
      </w:r>
      <w:proofErr w:type="spellStart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SizeRank</w:t>
      </w:r>
      <w:proofErr w:type="spellEnd"/>
      <w:r w:rsidRPr="008B3743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': 2.5601718425750732}</w:t>
      </w:r>
    </w:p>
    <w:p w14:paraId="36AAE36E" w14:textId="65433112" w:rsidR="00E66C3E" w:rsidRDefault="00E66C3E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br w:type="page"/>
      </w:r>
    </w:p>
    <w:p w14:paraId="4E0CB6E5" w14:textId="5B71C54C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  <w:b/>
          <w:bCs/>
        </w:rPr>
        <w:lastRenderedPageBreak/>
        <w:t xml:space="preserve">Arizona Only Modelling: </w:t>
      </w:r>
    </w:p>
    <w:p w14:paraId="58D15026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70FC9D4A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 xml:space="preserve">Removed these features: </w:t>
      </w:r>
    </w:p>
    <w:p w14:paraId="262B17C5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first column (no name), ‘id’, ‘Name’</w:t>
      </w:r>
    </w:p>
    <w:p w14:paraId="5E3BAC05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Region Name – duplicates of ‘Area Name’</w:t>
      </w:r>
    </w:p>
    <w:p w14:paraId="32431249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F1029F">
        <w:rPr>
          <w:rFonts w:ascii="Calibri" w:eastAsia="Times New Roman" w:hAnsi="Calibri" w:cs="Calibri"/>
        </w:rPr>
        <w:t>State_y</w:t>
      </w:r>
      <w:proofErr w:type="spellEnd"/>
      <w:r w:rsidRPr="00F1029F">
        <w:rPr>
          <w:rFonts w:ascii="Calibri" w:eastAsia="Times New Roman" w:hAnsi="Calibri" w:cs="Calibri"/>
        </w:rPr>
        <w:t xml:space="preserve"> – duplicates of ‘</w:t>
      </w:r>
      <w:proofErr w:type="spellStart"/>
      <w:r w:rsidRPr="00F1029F">
        <w:rPr>
          <w:rFonts w:ascii="Calibri" w:eastAsia="Times New Roman" w:hAnsi="Calibri" w:cs="Calibri"/>
        </w:rPr>
        <w:t>State_x</w:t>
      </w:r>
      <w:proofErr w:type="spellEnd"/>
      <w:r w:rsidRPr="00F1029F">
        <w:rPr>
          <w:rFonts w:ascii="Calibri" w:eastAsia="Times New Roman" w:hAnsi="Calibri" w:cs="Calibri"/>
        </w:rPr>
        <w:t>’</w:t>
      </w:r>
    </w:p>
    <w:p w14:paraId="52214586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F1029F">
        <w:rPr>
          <w:rFonts w:ascii="Calibri" w:eastAsia="Times New Roman" w:hAnsi="Calibri" w:cs="Calibri"/>
        </w:rPr>
        <w:t>FIPS_code</w:t>
      </w:r>
      <w:proofErr w:type="spellEnd"/>
      <w:r w:rsidRPr="00F1029F">
        <w:rPr>
          <w:rFonts w:ascii="Calibri" w:eastAsia="Times New Roman" w:hAnsi="Calibri" w:cs="Calibri"/>
        </w:rPr>
        <w:t xml:space="preserve"> – represented by </w:t>
      </w:r>
      <w:proofErr w:type="spellStart"/>
      <w:r w:rsidRPr="00F1029F">
        <w:rPr>
          <w:rFonts w:ascii="Calibri" w:eastAsia="Times New Roman" w:hAnsi="Calibri" w:cs="Calibri"/>
        </w:rPr>
        <w:t>area_name</w:t>
      </w:r>
      <w:proofErr w:type="spellEnd"/>
    </w:p>
    <w:p w14:paraId="6174F8B3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5F75CEC1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 xml:space="preserve">Filter down to AZ data and did data profiling: </w:t>
      </w:r>
    </w:p>
    <w:p w14:paraId="4589B940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</w:t>
      </w:r>
      <w:proofErr w:type="spellStart"/>
      <w:r w:rsidRPr="00F1029F">
        <w:rPr>
          <w:rFonts w:ascii="Calibri" w:eastAsia="Times New Roman" w:hAnsi="Calibri" w:cs="Calibri"/>
        </w:rPr>
        <w:t>State_x</w:t>
      </w:r>
      <w:proofErr w:type="spellEnd"/>
      <w:r w:rsidRPr="00F1029F">
        <w:rPr>
          <w:rFonts w:ascii="Calibri" w:eastAsia="Times New Roman" w:hAnsi="Calibri" w:cs="Calibri"/>
        </w:rPr>
        <w:t>’ – constant value “AZ”</w:t>
      </w:r>
    </w:p>
    <w:p w14:paraId="4F949EBF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</w:t>
      </w:r>
      <w:proofErr w:type="spellStart"/>
      <w:r w:rsidRPr="00F1029F">
        <w:rPr>
          <w:rFonts w:ascii="Calibri" w:eastAsia="Times New Roman" w:hAnsi="Calibri" w:cs="Calibri"/>
        </w:rPr>
        <w:t>covid_high</w:t>
      </w:r>
      <w:proofErr w:type="spellEnd"/>
      <w:r w:rsidRPr="00F1029F">
        <w:rPr>
          <w:rFonts w:ascii="Calibri" w:eastAsia="Times New Roman" w:hAnsi="Calibri" w:cs="Calibri"/>
        </w:rPr>
        <w:t>’ - has constant value "0"</w:t>
      </w:r>
    </w:p>
    <w:p w14:paraId="139ADEB4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</w:t>
      </w:r>
      <w:proofErr w:type="spellStart"/>
      <w:r w:rsidRPr="00F1029F">
        <w:rPr>
          <w:rFonts w:ascii="Calibri" w:eastAsia="Times New Roman" w:hAnsi="Calibri" w:cs="Calibri"/>
        </w:rPr>
        <w:t>covid_low</w:t>
      </w:r>
      <w:proofErr w:type="spellEnd"/>
      <w:r w:rsidRPr="00F1029F">
        <w:rPr>
          <w:rFonts w:ascii="Calibri" w:eastAsia="Times New Roman" w:hAnsi="Calibri" w:cs="Calibri"/>
        </w:rPr>
        <w:t>’ – has constant value “0”</w:t>
      </w:r>
    </w:p>
    <w:p w14:paraId="375E66A6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</w:t>
      </w:r>
      <w:proofErr w:type="spellStart"/>
      <w:r w:rsidRPr="00F1029F">
        <w:rPr>
          <w:rFonts w:ascii="Calibri" w:eastAsia="Times New Roman" w:hAnsi="Calibri" w:cs="Calibri"/>
        </w:rPr>
        <w:t>completeness_pct</w:t>
      </w:r>
      <w:proofErr w:type="spellEnd"/>
      <w:r w:rsidRPr="00F1029F">
        <w:rPr>
          <w:rFonts w:ascii="Calibri" w:eastAsia="Times New Roman" w:hAnsi="Calibri" w:cs="Calibri"/>
        </w:rPr>
        <w:t xml:space="preserve">’ – has constant value “0” </w:t>
      </w:r>
    </w:p>
    <w:p w14:paraId="3B94BE2E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16 duplicated rows </w:t>
      </w:r>
    </w:p>
    <w:p w14:paraId="5450B650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‘bars’ – high correlation with ‘</w:t>
      </w:r>
      <w:proofErr w:type="spellStart"/>
      <w:r w:rsidRPr="00F1029F">
        <w:rPr>
          <w:rFonts w:ascii="Calibri" w:eastAsia="Times New Roman" w:hAnsi="Calibri" w:cs="Calibri"/>
        </w:rPr>
        <w:t>sportsbars</w:t>
      </w:r>
      <w:proofErr w:type="spellEnd"/>
      <w:r w:rsidRPr="00F1029F">
        <w:rPr>
          <w:rFonts w:ascii="Calibri" w:eastAsia="Times New Roman" w:hAnsi="Calibri" w:cs="Calibri"/>
        </w:rPr>
        <w:t>’</w:t>
      </w:r>
    </w:p>
    <w:p w14:paraId="376EFF78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‘sushi’ </w:t>
      </w:r>
      <w:proofErr w:type="gramStart"/>
      <w:r w:rsidRPr="00F1029F">
        <w:rPr>
          <w:rFonts w:ascii="Calibri" w:eastAsia="Times New Roman" w:hAnsi="Calibri" w:cs="Calibri"/>
        </w:rPr>
        <w:t>-  high</w:t>
      </w:r>
      <w:proofErr w:type="gramEnd"/>
      <w:r w:rsidRPr="00F1029F">
        <w:rPr>
          <w:rFonts w:ascii="Calibri" w:eastAsia="Times New Roman" w:hAnsi="Calibri" w:cs="Calibri"/>
        </w:rPr>
        <w:t xml:space="preserve"> correlation with ‘</w:t>
      </w:r>
      <w:proofErr w:type="spellStart"/>
      <w:r w:rsidRPr="00F1029F">
        <w:rPr>
          <w:rFonts w:ascii="Calibri" w:eastAsia="Times New Roman" w:hAnsi="Calibri" w:cs="Calibri"/>
        </w:rPr>
        <w:t>japanese</w:t>
      </w:r>
      <w:proofErr w:type="spellEnd"/>
      <w:r w:rsidRPr="00F1029F">
        <w:rPr>
          <w:rFonts w:ascii="Calibri" w:eastAsia="Times New Roman" w:hAnsi="Calibri" w:cs="Calibri"/>
        </w:rPr>
        <w:t>’</w:t>
      </w:r>
    </w:p>
    <w:p w14:paraId="384B615B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3EE2B3D4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Output: covid_restaurant_AZ_post_profiling.xlsx, covid_restaurant_AZ_post_profiling.html</w:t>
      </w:r>
    </w:p>
    <w:p w14:paraId="1A19A8B4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6569CF50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#</w:t>
      </w:r>
      <w:proofErr w:type="gramStart"/>
      <w:r w:rsidRPr="00F1029F">
        <w:rPr>
          <w:rFonts w:ascii="Calibri" w:eastAsia="Times New Roman" w:hAnsi="Calibri" w:cs="Calibri"/>
        </w:rPr>
        <w:t>outlier</w:t>
      </w:r>
      <w:proofErr w:type="gramEnd"/>
      <w:r w:rsidRPr="00F1029F">
        <w:rPr>
          <w:rFonts w:ascii="Calibri" w:eastAsia="Times New Roman" w:hAnsi="Calibri" w:cs="Calibri"/>
        </w:rPr>
        <w:t xml:space="preserve"> detection</w:t>
      </w:r>
    </w:p>
    <w:p w14:paraId="27432CAC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Decided to remove ‘</w:t>
      </w:r>
      <w:proofErr w:type="spellStart"/>
      <w:r w:rsidRPr="00F1029F">
        <w:rPr>
          <w:rFonts w:ascii="Calibri" w:eastAsia="Times New Roman" w:hAnsi="Calibri" w:cs="Calibri"/>
        </w:rPr>
        <w:t>review_count</w:t>
      </w:r>
      <w:proofErr w:type="spellEnd"/>
      <w:r w:rsidRPr="00F1029F">
        <w:rPr>
          <w:rFonts w:ascii="Calibri" w:eastAsia="Times New Roman" w:hAnsi="Calibri" w:cs="Calibri"/>
        </w:rPr>
        <w:t>’ variable because we can’t pass this in as an input variable since restaurant owners can’t predict how many yelp reviews they will get</w:t>
      </w:r>
    </w:p>
    <w:p w14:paraId="57157895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‘area name’ – direct mapping with </w:t>
      </w:r>
      <w:proofErr w:type="spellStart"/>
      <w:r w:rsidRPr="00F1029F">
        <w:rPr>
          <w:rFonts w:ascii="Calibri" w:eastAsia="Times New Roman" w:hAnsi="Calibri" w:cs="Calibri"/>
        </w:rPr>
        <w:t>FIPS_Code</w:t>
      </w:r>
      <w:proofErr w:type="spellEnd"/>
    </w:p>
    <w:p w14:paraId="6DBFCB83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 </w:t>
      </w:r>
    </w:p>
    <w:p w14:paraId="71EF4331" w14:textId="77777777" w:rsidR="00F1029F" w:rsidRPr="00F1029F" w:rsidRDefault="00F1029F" w:rsidP="00F1029F">
      <w:pPr>
        <w:rPr>
          <w:rFonts w:ascii="Calibri" w:eastAsia="Times New Roman" w:hAnsi="Calibri" w:cs="Calibri"/>
        </w:rPr>
      </w:pPr>
      <w:r w:rsidRPr="00F1029F">
        <w:rPr>
          <w:rFonts w:ascii="Calibri" w:eastAsia="Times New Roman" w:hAnsi="Calibri" w:cs="Calibri"/>
        </w:rPr>
        <w:t>#correlation / multicollinearity checks:</w:t>
      </w:r>
    </w:p>
    <w:p w14:paraId="02F1B081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F1029F">
        <w:rPr>
          <w:rFonts w:ascii="Calibri" w:eastAsia="Times New Roman" w:hAnsi="Calibri" w:cs="Calibri"/>
        </w:rPr>
        <w:t>redfin_homes_sold</w:t>
      </w:r>
      <w:proofErr w:type="spellEnd"/>
      <w:r w:rsidRPr="00F1029F">
        <w:rPr>
          <w:rFonts w:ascii="Calibri" w:eastAsia="Times New Roman" w:hAnsi="Calibri" w:cs="Calibri"/>
        </w:rPr>
        <w:t xml:space="preserve"> pretty much accounted for everything else besides Rural_urban_continuum_code_2013, Urban_influence_code_2013, Metro_2013, and Unemployment_rate_2020</w:t>
      </w:r>
    </w:p>
    <w:p w14:paraId="0D0D0887" w14:textId="77777777" w:rsidR="00F1029F" w:rsidRPr="00F1029F" w:rsidRDefault="00F1029F" w:rsidP="00F1029F">
      <w:pPr>
        <w:ind w:left="1440"/>
        <w:rPr>
          <w:rFonts w:ascii="Calibri" w:eastAsia="Times New Roman" w:hAnsi="Calibri" w:cs="Calibri"/>
        </w:rPr>
      </w:pPr>
      <w:r w:rsidRPr="00F1029F">
        <w:rPr>
          <w:rFonts w:ascii="Courier New" w:eastAsia="Times New Roman" w:hAnsi="Courier New" w:cs="Courier New"/>
        </w:rPr>
        <w:t>o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F1029F">
        <w:rPr>
          <w:rFonts w:ascii="Calibri" w:eastAsia="Times New Roman" w:hAnsi="Calibri" w:cs="Calibri"/>
        </w:rPr>
        <w:t xml:space="preserve">so only </w:t>
      </w:r>
      <w:proofErr w:type="gramStart"/>
      <w:r w:rsidRPr="00F1029F">
        <w:rPr>
          <w:rFonts w:ascii="Calibri" w:eastAsia="Times New Roman" w:hAnsi="Calibri" w:cs="Calibri"/>
        </w:rPr>
        <w:t>keep</w:t>
      </w:r>
      <w:proofErr w:type="gramEnd"/>
      <w:r w:rsidRPr="00F1029F">
        <w:rPr>
          <w:rFonts w:ascii="Calibri" w:eastAsia="Times New Roman" w:hAnsi="Calibri" w:cs="Calibri"/>
        </w:rPr>
        <w:t xml:space="preserve"> these + </w:t>
      </w:r>
      <w:proofErr w:type="spellStart"/>
      <w:r w:rsidRPr="00F1029F">
        <w:rPr>
          <w:rFonts w:ascii="Calibri" w:eastAsia="Times New Roman" w:hAnsi="Calibri" w:cs="Calibri"/>
        </w:rPr>
        <w:t>redfin_homes_sold</w:t>
      </w:r>
      <w:proofErr w:type="spellEnd"/>
    </w:p>
    <w:p w14:paraId="480CD758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Rural_urban_continuum_code_2013 0.91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Urban_influence_code_2013 so kept only Rural_urban_continuum_code_2013</w:t>
      </w:r>
    </w:p>
    <w:p w14:paraId="2FAE3390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Unemployment_rate_2020 -0.93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Metro_2013 so kept only unemployment_rate_2020</w:t>
      </w:r>
    </w:p>
    <w:p w14:paraId="48FCD562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F1029F">
        <w:rPr>
          <w:rFonts w:ascii="Calibri" w:eastAsia="Times New Roman" w:hAnsi="Calibri" w:cs="Calibri"/>
        </w:rPr>
        <w:t>Redfin_homes_sold</w:t>
      </w:r>
      <w:proofErr w:type="spellEnd"/>
      <w:r w:rsidRPr="00F1029F">
        <w:rPr>
          <w:rFonts w:ascii="Calibri" w:eastAsia="Times New Roman" w:hAnsi="Calibri" w:cs="Calibri"/>
        </w:rPr>
        <w:t xml:space="preserve"> is 0.98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proofErr w:type="spellStart"/>
      <w:r w:rsidRPr="00F1029F">
        <w:rPr>
          <w:rFonts w:ascii="Calibri" w:eastAsia="Times New Roman" w:hAnsi="Calibri" w:cs="Calibri"/>
        </w:rPr>
        <w:t>business_ratio</w:t>
      </w:r>
      <w:proofErr w:type="spellEnd"/>
      <w:r w:rsidRPr="00F1029F">
        <w:rPr>
          <w:rFonts w:ascii="Calibri" w:eastAsia="Times New Roman" w:hAnsi="Calibri" w:cs="Calibri"/>
        </w:rPr>
        <w:t xml:space="preserve"> so removed </w:t>
      </w:r>
      <w:proofErr w:type="spellStart"/>
      <w:r w:rsidRPr="00F1029F">
        <w:rPr>
          <w:rFonts w:ascii="Calibri" w:eastAsia="Times New Roman" w:hAnsi="Calibri" w:cs="Calibri"/>
        </w:rPr>
        <w:t>business_ratio</w:t>
      </w:r>
      <w:proofErr w:type="spellEnd"/>
    </w:p>
    <w:p w14:paraId="2692E1AD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Pr="00F1029F">
        <w:rPr>
          <w:rFonts w:ascii="Calibri" w:eastAsia="Times New Roman" w:hAnsi="Calibri" w:cs="Calibri"/>
        </w:rPr>
        <w:t>Total_resturants_zip</w:t>
      </w:r>
      <w:proofErr w:type="spellEnd"/>
      <w:r w:rsidRPr="00F1029F">
        <w:rPr>
          <w:rFonts w:ascii="Calibri" w:eastAsia="Times New Roman" w:hAnsi="Calibri" w:cs="Calibri"/>
        </w:rPr>
        <w:t xml:space="preserve"> is 0.94 </w:t>
      </w:r>
      <w:proofErr w:type="spellStart"/>
      <w:r w:rsidRPr="00F1029F">
        <w:rPr>
          <w:rFonts w:ascii="Calibri" w:eastAsia="Times New Roman" w:hAnsi="Calibri" w:cs="Calibri"/>
        </w:rPr>
        <w:t>corr</w:t>
      </w:r>
      <w:proofErr w:type="spellEnd"/>
      <w:r w:rsidRPr="00F1029F">
        <w:rPr>
          <w:rFonts w:ascii="Calibri" w:eastAsia="Times New Roman" w:hAnsi="Calibri" w:cs="Calibri"/>
        </w:rPr>
        <w:t xml:space="preserve"> with </w:t>
      </w:r>
      <w:proofErr w:type="spellStart"/>
      <w:r w:rsidRPr="00F1029F">
        <w:rPr>
          <w:rFonts w:ascii="Calibri" w:eastAsia="Times New Roman" w:hAnsi="Calibri" w:cs="Calibri"/>
        </w:rPr>
        <w:t>total_reviews_zip</w:t>
      </w:r>
      <w:proofErr w:type="spellEnd"/>
      <w:r w:rsidRPr="00F1029F">
        <w:rPr>
          <w:rFonts w:ascii="Calibri" w:eastAsia="Times New Roman" w:hAnsi="Calibri" w:cs="Calibri"/>
        </w:rPr>
        <w:t xml:space="preserve"> so removed </w:t>
      </w:r>
      <w:proofErr w:type="spellStart"/>
      <w:r w:rsidRPr="00F1029F">
        <w:rPr>
          <w:rFonts w:ascii="Calibri" w:eastAsia="Times New Roman" w:hAnsi="Calibri" w:cs="Calibri"/>
        </w:rPr>
        <w:t>total_reviews_zip</w:t>
      </w:r>
      <w:proofErr w:type="spellEnd"/>
    </w:p>
    <w:p w14:paraId="6BE871DA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 xml:space="preserve">Removed </w:t>
      </w:r>
      <w:proofErr w:type="spellStart"/>
      <w:r w:rsidRPr="00F1029F">
        <w:rPr>
          <w:rFonts w:ascii="Calibri" w:eastAsia="Times New Roman" w:hAnsi="Calibri" w:cs="Calibri"/>
        </w:rPr>
        <w:t>zipcode</w:t>
      </w:r>
      <w:proofErr w:type="spellEnd"/>
      <w:r w:rsidRPr="00F1029F">
        <w:rPr>
          <w:rFonts w:ascii="Calibri" w:eastAsia="Times New Roman" w:hAnsi="Calibri" w:cs="Calibri"/>
        </w:rPr>
        <w:t xml:space="preserve"> – should have been an indicator variable, and overlaps with other variables</w:t>
      </w:r>
    </w:p>
    <w:p w14:paraId="4F64A763" w14:textId="77777777" w:rsidR="00F1029F" w:rsidRPr="00F1029F" w:rsidRDefault="00F1029F" w:rsidP="00F1029F">
      <w:pPr>
        <w:ind w:left="720"/>
        <w:rPr>
          <w:rFonts w:ascii="Calibri" w:eastAsia="Times New Roman" w:hAnsi="Calibri" w:cs="Calibri"/>
        </w:rPr>
      </w:pPr>
      <w:r w:rsidRPr="00F1029F">
        <w:rPr>
          <w:rFonts w:ascii="Symbol" w:eastAsia="Times New Roman" w:hAnsi="Symbol" w:cs="Calibri"/>
        </w:rPr>
        <w:t>·</w:t>
      </w:r>
      <w:r w:rsidRPr="00F1029F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F1029F">
        <w:rPr>
          <w:rFonts w:ascii="Calibri" w:eastAsia="Times New Roman" w:hAnsi="Calibri" w:cs="Calibri"/>
        </w:rPr>
        <w:t>Removed urban_continuum_code_2013 – highly correlated (0.71) with umemployment_rate_2020</w:t>
      </w:r>
    </w:p>
    <w:p w14:paraId="4D8532FD" w14:textId="77777777" w:rsidR="00151B13" w:rsidRDefault="00E8788A"/>
    <w:sectPr w:rsidR="00151B13" w:rsidSect="00E03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CE2"/>
    <w:multiLevelType w:val="hybridMultilevel"/>
    <w:tmpl w:val="65CCCF7A"/>
    <w:lvl w:ilvl="0" w:tplc="C6B4744C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802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9F"/>
    <w:rsid w:val="0005440F"/>
    <w:rsid w:val="000D4B1D"/>
    <w:rsid w:val="001F2172"/>
    <w:rsid w:val="00676A28"/>
    <w:rsid w:val="006E567E"/>
    <w:rsid w:val="008305A5"/>
    <w:rsid w:val="008752B3"/>
    <w:rsid w:val="008B3743"/>
    <w:rsid w:val="00B273E3"/>
    <w:rsid w:val="00E038B2"/>
    <w:rsid w:val="00E66C3E"/>
    <w:rsid w:val="00E8788A"/>
    <w:rsid w:val="00F1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A614"/>
  <w15:chartTrackingRefBased/>
  <w15:docId w15:val="{8DDBD337-71E7-7748-A3AE-A5596D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listparagraph">
    <w:name w:val="gmail-msolistparagraph"/>
    <w:basedOn w:val="Normal"/>
    <w:rsid w:val="00F102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6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A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A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A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A2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D4B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743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Jessica</dc:creator>
  <cp:keywords/>
  <dc:description/>
  <cp:lastModifiedBy>Yao, Christine</cp:lastModifiedBy>
  <cp:revision>8</cp:revision>
  <dcterms:created xsi:type="dcterms:W3CDTF">2022-04-17T02:37:00Z</dcterms:created>
  <dcterms:modified xsi:type="dcterms:W3CDTF">2022-04-20T01:22:00Z</dcterms:modified>
</cp:coreProperties>
</file>